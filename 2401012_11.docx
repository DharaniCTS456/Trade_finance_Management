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On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path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6F6569F6">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Gen</w:t>
      </w:r>
      <w:r w:rsidRPr="00A71E9A">
        <w:rPr>
          <w:rFonts w:ascii="Arial" w:hAnsi="Arial" w:cs="Arial"/>
          <w:color w:val="000048"/>
          <w:sz w:val="20"/>
          <w:szCs w:val="20"/>
        </w:rPr>
        <w:t>C</w:t>
      </w:r>
      <w:r w:rsidR="00DC1EEA" w:rsidRPr="00A71E9A">
        <w:rPr>
          <w:rFonts w:ascii="Arial" w:hAnsi="Arial" w:cs="Arial"/>
          <w:color w:val="000048"/>
          <w:sz w:val="20"/>
          <w:szCs w:val="20"/>
        </w:rPr>
        <w:t xml:space="preserve">'s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candidate will not be eligible for a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able to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r w:rsidRPr="00FC3E1C">
        <w:rPr>
          <w:rFonts w:ascii="Arial" w:hAnsi="Arial" w:cs="Arial"/>
          <w:color w:val="000048"/>
          <w:sz w:val="20"/>
          <w:szCs w:val="20"/>
        </w:rPr>
        <w:t xml:space="preserve">B.Com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r w:rsidR="00E7586A">
        <w:rPr>
          <w:rFonts w:ascii="Arial" w:hAnsi="Arial" w:cs="Arial"/>
          <w:color w:val="000048"/>
          <w:sz w:val="20"/>
          <w:szCs w:val="20"/>
        </w:rPr>
        <w:t>are</w:t>
      </w:r>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5837CAA1">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43126620" w:rsidR="006827C4" w:rsidRDefault="006827C4" w:rsidP="00AD593F">
      <w:pPr>
        <w:pStyle w:val="Heading1"/>
        <w:rPr>
          <w:rFonts w:ascii="Arial" w:hAnsi="Arial" w:cs="Arial"/>
          <w:color w:val="000048"/>
        </w:rPr>
      </w:pPr>
      <w:bookmarkStart w:id="41" w:name="_Toc193970866"/>
      <w:r>
        <w:rPr>
          <w:rFonts w:ascii="Arial" w:hAnsi="Arial" w:cs="Arial"/>
          <w:color w:val="000048"/>
        </w:rPr>
        <w:t>Internship Stipend</w:t>
      </w:r>
      <w:bookmarkEnd w:id="41"/>
    </w:p>
    <w:p w14:paraId="68722624" w14:textId="24386D0E"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INR.12,000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LOI.</w:t>
      </w:r>
      <w:r w:rsidR="000103CD" w:rsidRPr="006E2845">
        <w:rPr>
          <w:rFonts w:ascii="Arial" w:hAnsi="Arial" w:cs="Arial"/>
          <w:color w:val="000048"/>
          <w:sz w:val="20"/>
          <w:szCs w:val="20"/>
        </w:rPr>
        <w:t>Below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Trutime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r w:rsidR="00771740" w:rsidRPr="001B755F">
        <w:rPr>
          <w:rFonts w:ascii="Arial" w:hAnsi="Arial" w:cs="Arial"/>
          <w:color w:val="000048"/>
          <w:sz w:val="20"/>
          <w:szCs w:val="20"/>
        </w:rPr>
        <w:t>Trutime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Actual Trutime</w:t>
            </w:r>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342DB2F9">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Alternatively, based on the business demand,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2657D4DF"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I ……</w:t>
      </w:r>
      <w:ins w:id="93" w:author="K, Dharani (Contractor)" w:date="2025-04-07T22:50:00Z" w16du:dateUtc="2025-04-07T17:20:00Z">
        <w:r w:rsidR="000A7C4F">
          <w:rPr>
            <w:rFonts w:ascii="Arial" w:hAnsi="Arial" w:cs="Arial"/>
            <w:color w:val="000048"/>
            <w:sz w:val="20"/>
            <w:szCs w:val="20"/>
          </w:rPr>
          <w:t xml:space="preserve">  Dharani K</w:t>
        </w:r>
      </w:ins>
      <w:r w:rsidRPr="00A04B35">
        <w:rPr>
          <w:rFonts w:ascii="Arial" w:hAnsi="Arial" w:cs="Arial"/>
          <w:color w:val="000048"/>
          <w:sz w:val="20"/>
          <w:szCs w:val="20"/>
        </w:rPr>
        <w:t>……………………………………….,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7216"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10706" w:type="dxa"/>
        <w:tblLook w:val="04A0" w:firstRow="1" w:lastRow="0" w:firstColumn="1" w:lastColumn="0" w:noHBand="0" w:noVBand="1"/>
        <w:tblPrChange w:id="94" w:author="K, Dharani (Contractor)" w:date="2025-04-07T22:40:00Z" w16du:dateUtc="2025-04-07T17:10:00Z">
          <w:tblPr>
            <w:tblW w:w="9707" w:type="dxa"/>
            <w:tblLook w:val="04A0" w:firstRow="1" w:lastRow="0" w:firstColumn="1" w:lastColumn="0" w:noHBand="0" w:noVBand="1"/>
          </w:tblPr>
        </w:tblPrChange>
      </w:tblPr>
      <w:tblGrid>
        <w:gridCol w:w="2084"/>
        <w:gridCol w:w="8622"/>
        <w:tblGridChange w:id="95">
          <w:tblGrid>
            <w:gridCol w:w="1890"/>
            <w:gridCol w:w="194"/>
            <w:gridCol w:w="7623"/>
            <w:gridCol w:w="999"/>
          </w:tblGrid>
        </w:tblGridChange>
      </w:tblGrid>
      <w:tr w:rsidR="0017595D" w:rsidRPr="00AA6ED9" w14:paraId="35586DDD" w14:textId="77777777" w:rsidTr="006F5248">
        <w:trPr>
          <w:trHeight w:val="830"/>
          <w:trPrChange w:id="96"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97"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8622" w:type="dxa"/>
            <w:tcBorders>
              <w:top w:val="nil"/>
              <w:left w:val="nil"/>
              <w:bottom w:val="nil"/>
              <w:right w:val="nil"/>
            </w:tcBorders>
            <w:shd w:val="clear" w:color="auto" w:fill="auto"/>
            <w:noWrap/>
            <w:vAlign w:val="center"/>
            <w:hideMark/>
            <w:tcPrChange w:id="98"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6F5248">
        <w:trPr>
          <w:trHeight w:val="830"/>
          <w:trPrChange w:id="99"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00"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8622" w:type="dxa"/>
            <w:tcBorders>
              <w:top w:val="nil"/>
              <w:left w:val="nil"/>
              <w:bottom w:val="nil"/>
              <w:right w:val="nil"/>
            </w:tcBorders>
            <w:shd w:val="clear" w:color="auto" w:fill="auto"/>
            <w:noWrap/>
            <w:vAlign w:val="center"/>
            <w:hideMark/>
            <w:tcPrChange w:id="101"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6F5248">
        <w:trPr>
          <w:trHeight w:val="830"/>
          <w:trPrChange w:id="102"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03"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8622" w:type="dxa"/>
            <w:tcBorders>
              <w:top w:val="nil"/>
              <w:left w:val="nil"/>
              <w:bottom w:val="nil"/>
              <w:right w:val="nil"/>
            </w:tcBorders>
            <w:shd w:val="clear" w:color="auto" w:fill="auto"/>
            <w:noWrap/>
            <w:vAlign w:val="center"/>
            <w:hideMark/>
            <w:tcPrChange w:id="104"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6F5248">
        <w:trPr>
          <w:trHeight w:val="830"/>
          <w:trPrChange w:id="105"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06"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8622" w:type="dxa"/>
            <w:tcBorders>
              <w:top w:val="nil"/>
              <w:left w:val="nil"/>
              <w:bottom w:val="nil"/>
              <w:right w:val="nil"/>
            </w:tcBorders>
            <w:shd w:val="clear" w:color="auto" w:fill="auto"/>
            <w:noWrap/>
            <w:vAlign w:val="center"/>
            <w:hideMark/>
            <w:tcPrChange w:id="107"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6F5248">
        <w:trPr>
          <w:trHeight w:val="830"/>
          <w:trPrChange w:id="108"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09"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8622" w:type="dxa"/>
            <w:tcBorders>
              <w:top w:val="nil"/>
              <w:left w:val="nil"/>
              <w:bottom w:val="nil"/>
              <w:right w:val="nil"/>
            </w:tcBorders>
            <w:shd w:val="clear" w:color="auto" w:fill="auto"/>
            <w:noWrap/>
            <w:vAlign w:val="center"/>
            <w:hideMark/>
            <w:tcPrChange w:id="110"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6F5248">
        <w:trPr>
          <w:trHeight w:val="830"/>
          <w:trPrChange w:id="111"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12"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8622" w:type="dxa"/>
            <w:tcBorders>
              <w:top w:val="nil"/>
              <w:left w:val="nil"/>
              <w:bottom w:val="nil"/>
              <w:right w:val="nil"/>
            </w:tcBorders>
            <w:shd w:val="clear" w:color="auto" w:fill="auto"/>
            <w:noWrap/>
            <w:vAlign w:val="center"/>
            <w:hideMark/>
            <w:tcPrChange w:id="113"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6F5248">
        <w:trPr>
          <w:trHeight w:val="830"/>
          <w:trPrChange w:id="114"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15"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8622" w:type="dxa"/>
            <w:tcBorders>
              <w:top w:val="nil"/>
              <w:left w:val="nil"/>
              <w:bottom w:val="nil"/>
              <w:right w:val="nil"/>
            </w:tcBorders>
            <w:shd w:val="clear" w:color="auto" w:fill="auto"/>
            <w:noWrap/>
            <w:vAlign w:val="center"/>
            <w:hideMark/>
            <w:tcPrChange w:id="116"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6F5248">
        <w:trPr>
          <w:trHeight w:val="830"/>
          <w:trPrChange w:id="117" w:author="K, Dharani (Contractor)" w:date="2025-04-07T22:40:00Z" w16du:dateUtc="2025-04-07T17:10:00Z">
            <w:trPr>
              <w:gridAfter w:val="0"/>
              <w:trHeight w:val="792"/>
            </w:trPr>
          </w:trPrChange>
        </w:trPr>
        <w:tc>
          <w:tcPr>
            <w:tcW w:w="2084" w:type="dxa"/>
            <w:tcBorders>
              <w:top w:val="nil"/>
              <w:left w:val="nil"/>
              <w:bottom w:val="nil"/>
              <w:right w:val="nil"/>
            </w:tcBorders>
            <w:shd w:val="clear" w:color="auto" w:fill="auto"/>
            <w:noWrap/>
            <w:vAlign w:val="center"/>
            <w:hideMark/>
            <w:tcPrChange w:id="118" w:author="K, Dharani (Contractor)" w:date="2025-04-07T22:40:00Z" w16du:dateUtc="2025-04-07T17:10:00Z">
              <w:tcPr>
                <w:tcW w:w="1890" w:type="dxa"/>
                <w:tcBorders>
                  <w:top w:val="nil"/>
                  <w:left w:val="nil"/>
                  <w:bottom w:val="nil"/>
                  <w:right w:val="nil"/>
                </w:tcBorders>
                <w:shd w:val="clear" w:color="auto" w:fill="auto"/>
                <w:noWrap/>
                <w:vAlign w:val="center"/>
                <w:hideMark/>
              </w:tcPr>
            </w:tcPrChange>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8622" w:type="dxa"/>
            <w:tcBorders>
              <w:top w:val="nil"/>
              <w:left w:val="nil"/>
              <w:bottom w:val="nil"/>
              <w:right w:val="nil"/>
            </w:tcBorders>
            <w:shd w:val="clear" w:color="auto" w:fill="auto"/>
            <w:noWrap/>
            <w:vAlign w:val="center"/>
            <w:hideMark/>
            <w:tcPrChange w:id="119" w:author="K, Dharani (Contractor)" w:date="2025-04-07T22:40:00Z" w16du:dateUtc="2025-04-07T17:10:00Z">
              <w:tcPr>
                <w:tcW w:w="7817" w:type="dxa"/>
                <w:gridSpan w:val="2"/>
                <w:tcBorders>
                  <w:top w:val="nil"/>
                  <w:left w:val="nil"/>
                  <w:bottom w:val="nil"/>
                  <w:right w:val="nil"/>
                </w:tcBorders>
                <w:shd w:val="clear" w:color="auto" w:fill="auto"/>
                <w:noWrap/>
                <w:vAlign w:val="center"/>
                <w:hideMark/>
              </w:tcPr>
            </w:tcPrChange>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3CB612D" w:rsidR="0017595D" w:rsidRPr="00A04B35" w:rsidRDefault="00BC5521"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59264" behindDoc="0" locked="0" layoutInCell="1" allowOverlap="1" wp14:anchorId="468F1089" wp14:editId="267619D1">
                <wp:simplePos x="0" y="0"/>
                <wp:positionH relativeFrom="page">
                  <wp:posOffset>558800</wp:posOffset>
                </wp:positionH>
                <wp:positionV relativeFrom="paragraph">
                  <wp:posOffset>271145</wp:posOffset>
                </wp:positionV>
                <wp:extent cx="6940550" cy="996950"/>
                <wp:effectExtent l="0" t="0" r="12700" b="1270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0550" cy="9969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74C77750"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del w:id="120" w:author="K, Dharani (Contractor)" w:date="2025-04-07T22:41:00Z" w16du:dateUtc="2025-04-07T17:11:00Z">
                              <w:r w:rsidRPr="00862E3F" w:rsidDel="006F5248">
                                <w:rPr>
                                  <w:rFonts w:ascii="Arial" w:hAnsi="Arial" w:cs="Arial"/>
                                  <w:color w:val="000048"/>
                                  <w:sz w:val="20"/>
                                  <w:szCs w:val="20"/>
                                </w:rPr>
                                <w:delText xml:space="preserve"> ______</w:delText>
                              </w:r>
                            </w:del>
                            <w:ins w:id="121" w:author="K, Dharani (Contractor)" w:date="2025-04-07T22:06:00Z" w16du:dateUtc="2025-04-07T16:36:00Z">
                              <w:r w:rsidR="00BC5521" w:rsidRPr="006F5248">
                                <w:rPr>
                                  <w:rFonts w:ascii="Arial" w:hAnsi="Arial" w:cs="Arial"/>
                                  <w:color w:val="171717" w:themeColor="background2" w:themeShade="1A"/>
                                  <w:sz w:val="20"/>
                                  <w:szCs w:val="20"/>
                                  <w:rPrChange w:id="122" w:author="K, Dharani (Contractor)" w:date="2025-04-07T22:39:00Z" w16du:dateUtc="2025-04-07T17:09:00Z">
                                    <w:rPr>
                                      <w:rFonts w:ascii="Arial" w:hAnsi="Arial" w:cs="Arial"/>
                                      <w:color w:val="000000" w:themeColor="text1"/>
                                      <w:sz w:val="20"/>
                                      <w:szCs w:val="20"/>
                                    </w:rPr>
                                  </w:rPrChange>
                                </w:rPr>
                                <w:t>Dharani K</w:t>
                              </w:r>
                            </w:ins>
                            <w:del w:id="123" w:author="K, Dharani (Contractor)" w:date="2025-04-07T22:41:00Z" w16du:dateUtc="2025-04-07T17:11:00Z">
                              <w:r w:rsidRPr="006F5248" w:rsidDel="006F5248">
                                <w:rPr>
                                  <w:rFonts w:ascii="Arial" w:hAnsi="Arial" w:cs="Arial"/>
                                  <w:color w:val="171717" w:themeColor="background2" w:themeShade="1A"/>
                                  <w:sz w:val="20"/>
                                  <w:szCs w:val="20"/>
                                  <w:rPrChange w:id="124" w:author="K, Dharani (Contractor)" w:date="2025-04-07T22:39:00Z" w16du:dateUtc="2025-04-07T17:09:00Z">
                                    <w:rPr>
                                      <w:rFonts w:ascii="Arial" w:hAnsi="Arial" w:cs="Arial"/>
                                      <w:color w:val="000000" w:themeColor="text1"/>
                                      <w:sz w:val="20"/>
                                      <w:szCs w:val="20"/>
                                    </w:rPr>
                                  </w:rPrChange>
                                </w:rPr>
                                <w:delText xml:space="preserve">____________________ </w:delText>
                              </w:r>
                              <w:r w:rsidRPr="00862E3F" w:rsidDel="006F5248">
                                <w:rPr>
                                  <w:rFonts w:ascii="Arial" w:hAnsi="Arial" w:cs="Arial"/>
                                  <w:color w:val="000048"/>
                                  <w:sz w:val="20"/>
                                  <w:szCs w:val="20"/>
                                </w:rPr>
                                <w:tab/>
                              </w:r>
                            </w:del>
                            <w:r w:rsidRPr="00862E3F">
                              <w:rPr>
                                <w:rFonts w:ascii="Arial" w:hAnsi="Arial" w:cs="Arial"/>
                                <w:color w:val="000048"/>
                                <w:sz w:val="20"/>
                                <w:szCs w:val="20"/>
                              </w:rPr>
                              <w:tab/>
                            </w:r>
                            <w:ins w:id="125"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Candidate ID</w:t>
                            </w:r>
                            <w:r w:rsidRPr="00862E3F">
                              <w:rPr>
                                <w:rFonts w:ascii="Arial" w:hAnsi="Arial" w:cs="Arial"/>
                                <w:color w:val="000048"/>
                                <w:sz w:val="20"/>
                                <w:szCs w:val="20"/>
                              </w:rPr>
                              <w:tab/>
                              <w:t xml:space="preserve">: </w:t>
                            </w:r>
                            <w:ins w:id="126" w:author="K, Dharani (Contractor)" w:date="2025-04-07T22:42:00Z" w16du:dateUtc="2025-04-07T17:12:00Z">
                              <w:r w:rsidR="006F5248">
                                <w:rPr>
                                  <w:rFonts w:ascii="Arial" w:hAnsi="Arial" w:cs="Arial"/>
                                  <w:color w:val="000048"/>
                                  <w:sz w:val="20"/>
                                  <w:szCs w:val="20"/>
                                </w:rPr>
                                <w:t xml:space="preserve">   </w:t>
                              </w:r>
                              <w:r w:rsidR="006F5248">
                                <w:rPr>
                                  <w:rFonts w:ascii="Arial" w:hAnsi="Arial" w:cs="Arial"/>
                                  <w:color w:val="0D0D0D" w:themeColor="text1" w:themeTint="F2"/>
                                  <w:sz w:val="20"/>
                                  <w:szCs w:val="20"/>
                                </w:rPr>
                                <w:t xml:space="preserve"> </w:t>
                              </w:r>
                            </w:ins>
                            <w:del w:id="127" w:author="K, Dharani (Contractor)" w:date="2025-04-07T22:42:00Z" w16du:dateUtc="2025-04-07T17:12:00Z">
                              <w:r w:rsidRPr="00BC5521" w:rsidDel="006F5248">
                                <w:rPr>
                                  <w:rFonts w:ascii="Arial" w:hAnsi="Arial" w:cs="Arial"/>
                                  <w:color w:val="0D0D0D" w:themeColor="text1" w:themeTint="F2"/>
                                  <w:sz w:val="20"/>
                                  <w:szCs w:val="20"/>
                                </w:rPr>
                                <w:delText>__</w:delText>
                              </w:r>
                            </w:del>
                            <w:ins w:id="128" w:author="K, Dharani (Contractor)" w:date="2025-04-07T22:06:00Z" w16du:dateUtc="2025-04-07T16:36:00Z">
                              <w:r w:rsidR="00BC5521" w:rsidRPr="006F5248">
                                <w:rPr>
                                  <w:rFonts w:ascii="Arial" w:hAnsi="Arial" w:cs="Arial"/>
                                  <w:color w:val="171717" w:themeColor="background2" w:themeShade="1A"/>
                                  <w:sz w:val="20"/>
                                  <w:szCs w:val="20"/>
                                  <w:rPrChange w:id="129" w:author="K, Dharani (Contractor)" w:date="2025-04-07T22:39:00Z" w16du:dateUtc="2025-04-07T17:09:00Z">
                                    <w:rPr>
                                      <w:rFonts w:ascii="Arial" w:hAnsi="Arial" w:cs="Arial"/>
                                      <w:color w:val="0D0D0D" w:themeColor="text1" w:themeTint="F2"/>
                                      <w:sz w:val="20"/>
                                      <w:szCs w:val="20"/>
                                    </w:rPr>
                                  </w:rPrChange>
                                </w:rPr>
                                <w:t>34536099</w:t>
                              </w:r>
                            </w:ins>
                            <w:del w:id="130" w:author="K, Dharani (Contractor)" w:date="2025-04-07T22:41:00Z" w16du:dateUtc="2025-04-07T17:11:00Z">
                              <w:r w:rsidRPr="006F5248" w:rsidDel="006F5248">
                                <w:rPr>
                                  <w:rFonts w:ascii="Arial" w:hAnsi="Arial" w:cs="Arial"/>
                                  <w:color w:val="171717" w:themeColor="background2" w:themeShade="1A"/>
                                  <w:sz w:val="20"/>
                                  <w:szCs w:val="20"/>
                                  <w:rPrChange w:id="131" w:author="K, Dharani (Contractor)" w:date="2025-04-07T22:39:00Z" w16du:dateUtc="2025-04-07T17:09:00Z">
                                    <w:rPr>
                                      <w:rFonts w:ascii="Arial" w:hAnsi="Arial" w:cs="Arial"/>
                                      <w:color w:val="0D0D0D" w:themeColor="text1" w:themeTint="F2"/>
                                      <w:sz w:val="20"/>
                                      <w:szCs w:val="20"/>
                                    </w:rPr>
                                  </w:rPrChange>
                                </w:rPr>
                                <w:delText>_____________</w:delText>
                              </w:r>
                            </w:del>
                          </w:p>
                          <w:p w14:paraId="40B22021" w14:textId="78435CF2"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Location</w:t>
                            </w:r>
                            <w:del w:id="132" w:author="K, Dharani (Contractor)" w:date="2025-04-07T22:42:00Z" w16du:dateUtc="2025-04-07T17:12:00Z">
                              <w:r w:rsidRPr="00862E3F" w:rsidDel="006F5248">
                                <w:rPr>
                                  <w:rFonts w:ascii="Arial" w:hAnsi="Arial" w:cs="Arial"/>
                                  <w:color w:val="000048"/>
                                  <w:sz w:val="20"/>
                                  <w:szCs w:val="20"/>
                                </w:rPr>
                                <w:delText xml:space="preserve"> </w:delText>
                              </w:r>
                              <w:r w:rsidRPr="00862E3F" w:rsidDel="006F5248">
                                <w:rPr>
                                  <w:rFonts w:ascii="Arial" w:hAnsi="Arial" w:cs="Arial"/>
                                  <w:color w:val="000048"/>
                                  <w:sz w:val="20"/>
                                  <w:szCs w:val="20"/>
                                </w:rPr>
                                <w:tab/>
                                <w:delText xml:space="preserve">: </w:delText>
                              </w:r>
                            </w:del>
                            <w:r w:rsidRPr="00862E3F">
                              <w:rPr>
                                <w:rFonts w:ascii="Arial" w:hAnsi="Arial" w:cs="Arial"/>
                                <w:color w:val="000048"/>
                                <w:sz w:val="20"/>
                                <w:szCs w:val="20"/>
                              </w:rPr>
                              <w:t xml:space="preserve">  </w:t>
                            </w:r>
                            <w:ins w:id="133"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 xml:space="preserve"> </w:t>
                            </w:r>
                            <w:del w:id="134" w:author="K, Dharani (Contractor)" w:date="2025-04-07T22:41:00Z" w16du:dateUtc="2025-04-07T17:11:00Z">
                              <w:r w:rsidRPr="00862E3F" w:rsidDel="006F5248">
                                <w:rPr>
                                  <w:rFonts w:ascii="Arial" w:hAnsi="Arial" w:cs="Arial"/>
                                  <w:color w:val="000048"/>
                                  <w:sz w:val="20"/>
                                  <w:szCs w:val="20"/>
                                </w:rPr>
                                <w:delText>__</w:delText>
                              </w:r>
                            </w:del>
                            <w:ins w:id="135" w:author="K, Dharani (Contractor)" w:date="2025-04-07T22:06:00Z" w16du:dateUtc="2025-04-07T16:36:00Z">
                              <w:r w:rsidR="00BC5521" w:rsidRPr="006F5248">
                                <w:rPr>
                                  <w:rFonts w:ascii="Arial" w:hAnsi="Arial" w:cs="Arial"/>
                                  <w:color w:val="171717" w:themeColor="background2" w:themeShade="1A"/>
                                  <w:sz w:val="20"/>
                                  <w:szCs w:val="20"/>
                                  <w:rPrChange w:id="136" w:author="K, Dharani (Contractor)" w:date="2025-04-07T22:40:00Z" w16du:dateUtc="2025-04-07T17:10:00Z">
                                    <w:rPr>
                                      <w:rFonts w:ascii="Arial" w:hAnsi="Arial" w:cs="Arial"/>
                                      <w:color w:val="000048"/>
                                      <w:sz w:val="20"/>
                                      <w:szCs w:val="20"/>
                                    </w:rPr>
                                  </w:rPrChange>
                                </w:rPr>
                                <w:t>Chennai</w:t>
                              </w:r>
                            </w:ins>
                            <w:ins w:id="137" w:author="K, Dharani (Contractor)" w:date="2025-04-07T22:41:00Z" w16du:dateUtc="2025-04-07T17:11:00Z">
                              <w:r w:rsidR="006F5248">
                                <w:rPr>
                                  <w:rFonts w:ascii="Arial" w:hAnsi="Arial" w:cs="Arial"/>
                                  <w:color w:val="000048"/>
                                  <w:sz w:val="20"/>
                                  <w:szCs w:val="20"/>
                                </w:rPr>
                                <w:t xml:space="preserve">           </w:t>
                              </w:r>
                            </w:ins>
                            <w:del w:id="138" w:author="K, Dharani (Contractor)" w:date="2025-04-07T22:41:00Z" w16du:dateUtc="2025-04-07T17:11:00Z">
                              <w:r w:rsidRPr="006F5248" w:rsidDel="006F5248">
                                <w:rPr>
                                  <w:rFonts w:ascii="Arial" w:hAnsi="Arial" w:cs="Arial"/>
                                  <w:color w:val="171717" w:themeColor="background2" w:themeShade="1A"/>
                                  <w:sz w:val="20"/>
                                  <w:szCs w:val="20"/>
                                  <w:rPrChange w:id="139" w:author="K, Dharani (Contractor)" w:date="2025-04-07T22:40:00Z" w16du:dateUtc="2025-04-07T17:10:00Z">
                                    <w:rPr>
                                      <w:rFonts w:ascii="Arial" w:hAnsi="Arial" w:cs="Arial"/>
                                      <w:color w:val="000048"/>
                                      <w:sz w:val="20"/>
                                      <w:szCs w:val="20"/>
                                    </w:rPr>
                                  </w:rPrChange>
                                </w:rPr>
                                <w:delText>_</w:delText>
                              </w:r>
                              <w:r w:rsidRPr="006F5248" w:rsidDel="006F5248">
                                <w:rPr>
                                  <w:rFonts w:ascii="Arial" w:hAnsi="Arial" w:cs="Arial"/>
                                  <w:color w:val="000048"/>
                                  <w:sz w:val="20"/>
                                  <w:szCs w:val="20"/>
                                </w:rPr>
                                <w:delText>___________</w:delText>
                              </w:r>
                            </w:del>
                            <w:r w:rsidRPr="00862E3F">
                              <w:rPr>
                                <w:rFonts w:ascii="Arial" w:hAnsi="Arial" w:cs="Arial"/>
                                <w:color w:val="000048"/>
                                <w:sz w:val="20"/>
                                <w:szCs w:val="20"/>
                              </w:rPr>
                              <w:tab/>
                            </w:r>
                            <w:ins w:id="140"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 xml:space="preserve">Date: </w:t>
                            </w:r>
                            <w:r w:rsidR="00BC5521">
                              <w:rPr>
                                <w:rFonts w:ascii="Arial" w:hAnsi="Arial" w:cs="Arial"/>
                                <w:color w:val="000048"/>
                                <w:sz w:val="20"/>
                                <w:szCs w:val="20"/>
                              </w:rPr>
                              <w:t xml:space="preserve">07/04/25 </w:t>
                            </w:r>
                            <w:r w:rsidRPr="00A01F52">
                              <w:rPr>
                                <w:rFonts w:ascii="Arial" w:hAnsi="Arial" w:cs="Arial"/>
                                <w:color w:val="000048"/>
                                <w:sz w:val="20"/>
                                <w:szCs w:val="20"/>
                              </w:rPr>
                              <w:tab/>
                            </w:r>
                            <w:r w:rsidR="00BC5521">
                              <w:rPr>
                                <w:rFonts w:ascii="Arial" w:hAnsi="Arial" w:cs="Arial"/>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r w:rsidR="006F5248">
                              <w:rPr>
                                <w:rFonts w:ascii="Arial" w:hAnsi="Arial" w:cs="Arial"/>
                                <w:noProof/>
                                <w:color w:val="000048"/>
                                <w:sz w:val="20"/>
                                <w:szCs w:val="20"/>
                              </w:rPr>
                              <w:drawing>
                                <wp:inline distT="0" distB="0" distL="0" distR="0" wp14:anchorId="1FBBF160" wp14:editId="0D3A183B">
                                  <wp:extent cx="1327150" cy="444500"/>
                                  <wp:effectExtent l="0" t="0" r="6350" b="0"/>
                                  <wp:docPr id="250170036" name="Picture 1" descr="A drawing of a gui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70036" name="Picture 1" descr="A drawing of a guitar&#10;&#10;AI-generated content may be incorrect."/>
                                          <pic:cNvPicPr/>
                                        </pic:nvPicPr>
                                        <pic:blipFill rotWithShape="1">
                                          <a:blip r:embed="rId33">
                                            <a:extLst>
                                              <a:ext uri="{28A0092B-C50C-407E-A947-70E740481C1C}">
                                                <a14:useLocalDpi xmlns:a14="http://schemas.microsoft.com/office/drawing/2010/main" val="0"/>
                                              </a:ext>
                                            </a:extLst>
                                          </a:blip>
                                          <a:srcRect r="15962" b="-4688"/>
                                          <a:stretch/>
                                        </pic:blipFill>
                                        <pic:spPr bwMode="auto">
                                          <a:xfrm>
                                            <a:off x="0" y="0"/>
                                            <a:ext cx="1327150" cy="444500"/>
                                          </a:xfrm>
                                          <a:prstGeom prst="rect">
                                            <a:avLst/>
                                          </a:prstGeom>
                                          <a:ln>
                                            <a:noFill/>
                                          </a:ln>
                                          <a:extLst>
                                            <a:ext uri="{53640926-AAD7-44D8-BBD7-CCE9431645EC}">
                                              <a14:shadowObscured xmlns:a14="http://schemas.microsoft.com/office/drawing/2010/main"/>
                                            </a:ext>
                                          </a:extLst>
                                        </pic:spPr>
                                      </pic:pic>
                                    </a:graphicData>
                                  </a:graphic>
                                </wp:inline>
                              </w:drawing>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44pt;margin-top:21.35pt;width:546.5pt;height: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" fillcolor="white [3201]" strokecolor="#4472c4 [3204]" strokeweight="1pt">
                <v:path arrowok="t"/>
                <v:textbox>
                  <w:txbxContent>
                    <w:p w14:paraId="74497248" w14:textId="74C77750"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del w:id="141" w:author="K, Dharani (Contractor)" w:date="2025-04-07T22:41:00Z" w16du:dateUtc="2025-04-07T17:11:00Z">
                        <w:r w:rsidRPr="00862E3F" w:rsidDel="006F5248">
                          <w:rPr>
                            <w:rFonts w:ascii="Arial" w:hAnsi="Arial" w:cs="Arial"/>
                            <w:color w:val="000048"/>
                            <w:sz w:val="20"/>
                            <w:szCs w:val="20"/>
                          </w:rPr>
                          <w:delText xml:space="preserve"> ______</w:delText>
                        </w:r>
                      </w:del>
                      <w:ins w:id="142" w:author="K, Dharani (Contractor)" w:date="2025-04-07T22:06:00Z" w16du:dateUtc="2025-04-07T16:36:00Z">
                        <w:r w:rsidR="00BC5521" w:rsidRPr="006F5248">
                          <w:rPr>
                            <w:rFonts w:ascii="Arial" w:hAnsi="Arial" w:cs="Arial"/>
                            <w:color w:val="171717" w:themeColor="background2" w:themeShade="1A"/>
                            <w:sz w:val="20"/>
                            <w:szCs w:val="20"/>
                            <w:rPrChange w:id="143" w:author="K, Dharani (Contractor)" w:date="2025-04-07T22:39:00Z" w16du:dateUtc="2025-04-07T17:09:00Z">
                              <w:rPr>
                                <w:rFonts w:ascii="Arial" w:hAnsi="Arial" w:cs="Arial"/>
                                <w:color w:val="000000" w:themeColor="text1"/>
                                <w:sz w:val="20"/>
                                <w:szCs w:val="20"/>
                              </w:rPr>
                            </w:rPrChange>
                          </w:rPr>
                          <w:t>Dharani K</w:t>
                        </w:r>
                      </w:ins>
                      <w:del w:id="144" w:author="K, Dharani (Contractor)" w:date="2025-04-07T22:41:00Z" w16du:dateUtc="2025-04-07T17:11:00Z">
                        <w:r w:rsidRPr="006F5248" w:rsidDel="006F5248">
                          <w:rPr>
                            <w:rFonts w:ascii="Arial" w:hAnsi="Arial" w:cs="Arial"/>
                            <w:color w:val="171717" w:themeColor="background2" w:themeShade="1A"/>
                            <w:sz w:val="20"/>
                            <w:szCs w:val="20"/>
                            <w:rPrChange w:id="145" w:author="K, Dharani (Contractor)" w:date="2025-04-07T22:39:00Z" w16du:dateUtc="2025-04-07T17:09:00Z">
                              <w:rPr>
                                <w:rFonts w:ascii="Arial" w:hAnsi="Arial" w:cs="Arial"/>
                                <w:color w:val="000000" w:themeColor="text1"/>
                                <w:sz w:val="20"/>
                                <w:szCs w:val="20"/>
                              </w:rPr>
                            </w:rPrChange>
                          </w:rPr>
                          <w:delText xml:space="preserve">____________________ </w:delText>
                        </w:r>
                        <w:r w:rsidRPr="00862E3F" w:rsidDel="006F5248">
                          <w:rPr>
                            <w:rFonts w:ascii="Arial" w:hAnsi="Arial" w:cs="Arial"/>
                            <w:color w:val="000048"/>
                            <w:sz w:val="20"/>
                            <w:szCs w:val="20"/>
                          </w:rPr>
                          <w:tab/>
                        </w:r>
                      </w:del>
                      <w:r w:rsidRPr="00862E3F">
                        <w:rPr>
                          <w:rFonts w:ascii="Arial" w:hAnsi="Arial" w:cs="Arial"/>
                          <w:color w:val="000048"/>
                          <w:sz w:val="20"/>
                          <w:szCs w:val="20"/>
                        </w:rPr>
                        <w:tab/>
                      </w:r>
                      <w:ins w:id="146"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Candidate ID</w:t>
                      </w:r>
                      <w:r w:rsidRPr="00862E3F">
                        <w:rPr>
                          <w:rFonts w:ascii="Arial" w:hAnsi="Arial" w:cs="Arial"/>
                          <w:color w:val="000048"/>
                          <w:sz w:val="20"/>
                          <w:szCs w:val="20"/>
                        </w:rPr>
                        <w:tab/>
                        <w:t xml:space="preserve">: </w:t>
                      </w:r>
                      <w:ins w:id="147" w:author="K, Dharani (Contractor)" w:date="2025-04-07T22:42:00Z" w16du:dateUtc="2025-04-07T17:12:00Z">
                        <w:r w:rsidR="006F5248">
                          <w:rPr>
                            <w:rFonts w:ascii="Arial" w:hAnsi="Arial" w:cs="Arial"/>
                            <w:color w:val="000048"/>
                            <w:sz w:val="20"/>
                            <w:szCs w:val="20"/>
                          </w:rPr>
                          <w:t xml:space="preserve">   </w:t>
                        </w:r>
                        <w:r w:rsidR="006F5248">
                          <w:rPr>
                            <w:rFonts w:ascii="Arial" w:hAnsi="Arial" w:cs="Arial"/>
                            <w:color w:val="0D0D0D" w:themeColor="text1" w:themeTint="F2"/>
                            <w:sz w:val="20"/>
                            <w:szCs w:val="20"/>
                          </w:rPr>
                          <w:t xml:space="preserve"> </w:t>
                        </w:r>
                      </w:ins>
                      <w:del w:id="148" w:author="K, Dharani (Contractor)" w:date="2025-04-07T22:42:00Z" w16du:dateUtc="2025-04-07T17:12:00Z">
                        <w:r w:rsidRPr="00BC5521" w:rsidDel="006F5248">
                          <w:rPr>
                            <w:rFonts w:ascii="Arial" w:hAnsi="Arial" w:cs="Arial"/>
                            <w:color w:val="0D0D0D" w:themeColor="text1" w:themeTint="F2"/>
                            <w:sz w:val="20"/>
                            <w:szCs w:val="20"/>
                          </w:rPr>
                          <w:delText>__</w:delText>
                        </w:r>
                      </w:del>
                      <w:ins w:id="149" w:author="K, Dharani (Contractor)" w:date="2025-04-07T22:06:00Z" w16du:dateUtc="2025-04-07T16:36:00Z">
                        <w:r w:rsidR="00BC5521" w:rsidRPr="006F5248">
                          <w:rPr>
                            <w:rFonts w:ascii="Arial" w:hAnsi="Arial" w:cs="Arial"/>
                            <w:color w:val="171717" w:themeColor="background2" w:themeShade="1A"/>
                            <w:sz w:val="20"/>
                            <w:szCs w:val="20"/>
                            <w:rPrChange w:id="150" w:author="K, Dharani (Contractor)" w:date="2025-04-07T22:39:00Z" w16du:dateUtc="2025-04-07T17:09:00Z">
                              <w:rPr>
                                <w:rFonts w:ascii="Arial" w:hAnsi="Arial" w:cs="Arial"/>
                                <w:color w:val="0D0D0D" w:themeColor="text1" w:themeTint="F2"/>
                                <w:sz w:val="20"/>
                                <w:szCs w:val="20"/>
                              </w:rPr>
                            </w:rPrChange>
                          </w:rPr>
                          <w:t>34536099</w:t>
                        </w:r>
                      </w:ins>
                      <w:del w:id="151" w:author="K, Dharani (Contractor)" w:date="2025-04-07T22:41:00Z" w16du:dateUtc="2025-04-07T17:11:00Z">
                        <w:r w:rsidRPr="006F5248" w:rsidDel="006F5248">
                          <w:rPr>
                            <w:rFonts w:ascii="Arial" w:hAnsi="Arial" w:cs="Arial"/>
                            <w:color w:val="171717" w:themeColor="background2" w:themeShade="1A"/>
                            <w:sz w:val="20"/>
                            <w:szCs w:val="20"/>
                            <w:rPrChange w:id="152" w:author="K, Dharani (Contractor)" w:date="2025-04-07T22:39:00Z" w16du:dateUtc="2025-04-07T17:09:00Z">
                              <w:rPr>
                                <w:rFonts w:ascii="Arial" w:hAnsi="Arial" w:cs="Arial"/>
                                <w:color w:val="0D0D0D" w:themeColor="text1" w:themeTint="F2"/>
                                <w:sz w:val="20"/>
                                <w:szCs w:val="20"/>
                              </w:rPr>
                            </w:rPrChange>
                          </w:rPr>
                          <w:delText>_____________</w:delText>
                        </w:r>
                      </w:del>
                    </w:p>
                    <w:p w14:paraId="40B22021" w14:textId="78435CF2"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Location</w:t>
                      </w:r>
                      <w:del w:id="153" w:author="K, Dharani (Contractor)" w:date="2025-04-07T22:42:00Z" w16du:dateUtc="2025-04-07T17:12:00Z">
                        <w:r w:rsidRPr="00862E3F" w:rsidDel="006F5248">
                          <w:rPr>
                            <w:rFonts w:ascii="Arial" w:hAnsi="Arial" w:cs="Arial"/>
                            <w:color w:val="000048"/>
                            <w:sz w:val="20"/>
                            <w:szCs w:val="20"/>
                          </w:rPr>
                          <w:delText xml:space="preserve"> </w:delText>
                        </w:r>
                        <w:r w:rsidRPr="00862E3F" w:rsidDel="006F5248">
                          <w:rPr>
                            <w:rFonts w:ascii="Arial" w:hAnsi="Arial" w:cs="Arial"/>
                            <w:color w:val="000048"/>
                            <w:sz w:val="20"/>
                            <w:szCs w:val="20"/>
                          </w:rPr>
                          <w:tab/>
                          <w:delText xml:space="preserve">: </w:delText>
                        </w:r>
                      </w:del>
                      <w:r w:rsidRPr="00862E3F">
                        <w:rPr>
                          <w:rFonts w:ascii="Arial" w:hAnsi="Arial" w:cs="Arial"/>
                          <w:color w:val="000048"/>
                          <w:sz w:val="20"/>
                          <w:szCs w:val="20"/>
                        </w:rPr>
                        <w:t xml:space="preserve">  </w:t>
                      </w:r>
                      <w:ins w:id="154"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 xml:space="preserve"> </w:t>
                      </w:r>
                      <w:del w:id="155" w:author="K, Dharani (Contractor)" w:date="2025-04-07T22:41:00Z" w16du:dateUtc="2025-04-07T17:11:00Z">
                        <w:r w:rsidRPr="00862E3F" w:rsidDel="006F5248">
                          <w:rPr>
                            <w:rFonts w:ascii="Arial" w:hAnsi="Arial" w:cs="Arial"/>
                            <w:color w:val="000048"/>
                            <w:sz w:val="20"/>
                            <w:szCs w:val="20"/>
                          </w:rPr>
                          <w:delText>__</w:delText>
                        </w:r>
                      </w:del>
                      <w:ins w:id="156" w:author="K, Dharani (Contractor)" w:date="2025-04-07T22:06:00Z" w16du:dateUtc="2025-04-07T16:36:00Z">
                        <w:r w:rsidR="00BC5521" w:rsidRPr="006F5248">
                          <w:rPr>
                            <w:rFonts w:ascii="Arial" w:hAnsi="Arial" w:cs="Arial"/>
                            <w:color w:val="171717" w:themeColor="background2" w:themeShade="1A"/>
                            <w:sz w:val="20"/>
                            <w:szCs w:val="20"/>
                            <w:rPrChange w:id="157" w:author="K, Dharani (Contractor)" w:date="2025-04-07T22:40:00Z" w16du:dateUtc="2025-04-07T17:10:00Z">
                              <w:rPr>
                                <w:rFonts w:ascii="Arial" w:hAnsi="Arial" w:cs="Arial"/>
                                <w:color w:val="000048"/>
                                <w:sz w:val="20"/>
                                <w:szCs w:val="20"/>
                              </w:rPr>
                            </w:rPrChange>
                          </w:rPr>
                          <w:t>Chennai</w:t>
                        </w:r>
                      </w:ins>
                      <w:ins w:id="158" w:author="K, Dharani (Contractor)" w:date="2025-04-07T22:41:00Z" w16du:dateUtc="2025-04-07T17:11:00Z">
                        <w:r w:rsidR="006F5248">
                          <w:rPr>
                            <w:rFonts w:ascii="Arial" w:hAnsi="Arial" w:cs="Arial"/>
                            <w:color w:val="000048"/>
                            <w:sz w:val="20"/>
                            <w:szCs w:val="20"/>
                          </w:rPr>
                          <w:t xml:space="preserve">           </w:t>
                        </w:r>
                      </w:ins>
                      <w:del w:id="159" w:author="K, Dharani (Contractor)" w:date="2025-04-07T22:41:00Z" w16du:dateUtc="2025-04-07T17:11:00Z">
                        <w:r w:rsidRPr="006F5248" w:rsidDel="006F5248">
                          <w:rPr>
                            <w:rFonts w:ascii="Arial" w:hAnsi="Arial" w:cs="Arial"/>
                            <w:color w:val="171717" w:themeColor="background2" w:themeShade="1A"/>
                            <w:sz w:val="20"/>
                            <w:szCs w:val="20"/>
                            <w:rPrChange w:id="160" w:author="K, Dharani (Contractor)" w:date="2025-04-07T22:40:00Z" w16du:dateUtc="2025-04-07T17:10:00Z">
                              <w:rPr>
                                <w:rFonts w:ascii="Arial" w:hAnsi="Arial" w:cs="Arial"/>
                                <w:color w:val="000048"/>
                                <w:sz w:val="20"/>
                                <w:szCs w:val="20"/>
                              </w:rPr>
                            </w:rPrChange>
                          </w:rPr>
                          <w:delText>_</w:delText>
                        </w:r>
                        <w:r w:rsidRPr="006F5248" w:rsidDel="006F5248">
                          <w:rPr>
                            <w:rFonts w:ascii="Arial" w:hAnsi="Arial" w:cs="Arial"/>
                            <w:color w:val="000048"/>
                            <w:sz w:val="20"/>
                            <w:szCs w:val="20"/>
                          </w:rPr>
                          <w:delText>___________</w:delText>
                        </w:r>
                      </w:del>
                      <w:r w:rsidRPr="00862E3F">
                        <w:rPr>
                          <w:rFonts w:ascii="Arial" w:hAnsi="Arial" w:cs="Arial"/>
                          <w:color w:val="000048"/>
                          <w:sz w:val="20"/>
                          <w:szCs w:val="20"/>
                        </w:rPr>
                        <w:tab/>
                      </w:r>
                      <w:ins w:id="161" w:author="K, Dharani (Contractor)" w:date="2025-04-07T22:42:00Z" w16du:dateUtc="2025-04-07T17:12:00Z">
                        <w:r w:rsidR="006F5248">
                          <w:rPr>
                            <w:rFonts w:ascii="Arial" w:hAnsi="Arial" w:cs="Arial"/>
                            <w:color w:val="000048"/>
                            <w:sz w:val="20"/>
                            <w:szCs w:val="20"/>
                          </w:rPr>
                          <w:t xml:space="preserve">                          </w:t>
                        </w:r>
                      </w:ins>
                      <w:r w:rsidRPr="00862E3F">
                        <w:rPr>
                          <w:rFonts w:ascii="Arial" w:hAnsi="Arial" w:cs="Arial"/>
                          <w:color w:val="000048"/>
                          <w:sz w:val="20"/>
                          <w:szCs w:val="20"/>
                        </w:rPr>
                        <w:t xml:space="preserve">Date: </w:t>
                      </w:r>
                      <w:r w:rsidR="00BC5521">
                        <w:rPr>
                          <w:rFonts w:ascii="Arial" w:hAnsi="Arial" w:cs="Arial"/>
                          <w:color w:val="000048"/>
                          <w:sz w:val="20"/>
                          <w:szCs w:val="20"/>
                        </w:rPr>
                        <w:t xml:space="preserve">07/04/25 </w:t>
                      </w:r>
                      <w:r w:rsidRPr="00A01F52">
                        <w:rPr>
                          <w:rFonts w:ascii="Arial" w:hAnsi="Arial" w:cs="Arial"/>
                          <w:color w:val="000048"/>
                          <w:sz w:val="20"/>
                          <w:szCs w:val="20"/>
                        </w:rPr>
                        <w:tab/>
                      </w:r>
                      <w:r w:rsidR="00BC5521">
                        <w:rPr>
                          <w:rFonts w:ascii="Arial" w:hAnsi="Arial" w:cs="Arial"/>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r w:rsidR="006F5248">
                        <w:rPr>
                          <w:rFonts w:ascii="Arial" w:hAnsi="Arial" w:cs="Arial"/>
                          <w:noProof/>
                          <w:color w:val="000048"/>
                          <w:sz w:val="20"/>
                          <w:szCs w:val="20"/>
                        </w:rPr>
                        <w:drawing>
                          <wp:inline distT="0" distB="0" distL="0" distR="0" wp14:anchorId="1FBBF160" wp14:editId="0D3A183B">
                            <wp:extent cx="1327150" cy="444500"/>
                            <wp:effectExtent l="0" t="0" r="6350" b="0"/>
                            <wp:docPr id="250170036" name="Picture 1" descr="A drawing of a gui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70036" name="Picture 1" descr="A drawing of a guitar&#10;&#10;AI-generated content may be incorrect."/>
                                    <pic:cNvPicPr/>
                                  </pic:nvPicPr>
                                  <pic:blipFill rotWithShape="1">
                                    <a:blip r:embed="rId33">
                                      <a:extLst>
                                        <a:ext uri="{28A0092B-C50C-407E-A947-70E740481C1C}">
                                          <a14:useLocalDpi xmlns:a14="http://schemas.microsoft.com/office/drawing/2010/main" val="0"/>
                                        </a:ext>
                                      </a:extLst>
                                    </a:blip>
                                    <a:srcRect r="15962" b="-4688"/>
                                    <a:stretch/>
                                  </pic:blipFill>
                                  <pic:spPr bwMode="auto">
                                    <a:xfrm>
                                      <a:off x="0" y="0"/>
                                      <a:ext cx="1327150" cy="444500"/>
                                    </a:xfrm>
                                    <a:prstGeom prst="rect">
                                      <a:avLst/>
                                    </a:prstGeom>
                                    <a:ln>
                                      <a:noFill/>
                                    </a:ln>
                                    <a:extLst>
                                      <a:ext uri="{53640926-AAD7-44D8-BBD7-CCE9431645EC}">
                                        <a14:shadowObscured xmlns:a14="http://schemas.microsoft.com/office/drawing/2010/main"/>
                                      </a:ext>
                                    </a:extLst>
                                  </pic:spPr>
                                </pic:pic>
                              </a:graphicData>
                            </a:graphic>
                          </wp:inline>
                        </w:drawing>
                      </w:r>
                      <w:r w:rsidRPr="00A01F52">
                        <w:rPr>
                          <w:rFonts w:ascii="Arial" w:hAnsi="Arial" w:cs="Arial"/>
                          <w:color w:val="000048"/>
                          <w:sz w:val="20"/>
                          <w:szCs w:val="20"/>
                        </w:rPr>
                        <w:tab/>
                      </w:r>
                    </w:p>
                  </w:txbxContent>
                </v:textbox>
                <w10:wrap anchorx="page"/>
              </v:rect>
            </w:pict>
          </mc:Fallback>
        </mc:AlternateContent>
      </w:r>
    </w:p>
    <w:bookmarkEnd w:id="92"/>
    <w:p w14:paraId="3327A176" w14:textId="252ABE18" w:rsidR="0017595D" w:rsidRPr="00A04B35" w:rsidRDefault="0017595D" w:rsidP="0017595D">
      <w:pPr>
        <w:rPr>
          <w:rFonts w:ascii="Arial" w:hAnsi="Arial" w:cs="Arial"/>
        </w:rPr>
      </w:pPr>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20F7" w14:textId="77777777" w:rsidR="00D01DF8" w:rsidRDefault="00D01DF8" w:rsidP="00066922">
      <w:pPr>
        <w:spacing w:after="0" w:line="240" w:lineRule="auto"/>
      </w:pPr>
      <w:r>
        <w:separator/>
      </w:r>
    </w:p>
  </w:endnote>
  <w:endnote w:type="continuationSeparator" w:id="0">
    <w:p w14:paraId="08026A67" w14:textId="77777777" w:rsidR="00D01DF8" w:rsidRDefault="00D01DF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AE2B" w14:textId="77777777" w:rsidR="00D01DF8" w:rsidRDefault="00D01DF8" w:rsidP="00066922">
      <w:pPr>
        <w:spacing w:after="0" w:line="240" w:lineRule="auto"/>
      </w:pPr>
      <w:r>
        <w:separator/>
      </w:r>
    </w:p>
  </w:footnote>
  <w:footnote w:type="continuationSeparator" w:id="0">
    <w:p w14:paraId="6E515DB9" w14:textId="77777777" w:rsidR="00D01DF8" w:rsidRDefault="00D01DF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 Dharani (Contractor)">
    <w15:presenceInfo w15:providerId="AD" w15:userId="S::2401012@cognizant.com::7b4f7305-12c2-4c59-aff6-21fc0b9cf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A7C4F"/>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449B"/>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5248"/>
    <w:rsid w:val="006F7E5E"/>
    <w:rsid w:val="007051EA"/>
    <w:rsid w:val="0070540D"/>
    <w:rsid w:val="00705C0A"/>
    <w:rsid w:val="0071039A"/>
    <w:rsid w:val="00711E41"/>
    <w:rsid w:val="00713016"/>
    <w:rsid w:val="00713DDF"/>
    <w:rsid w:val="00714332"/>
    <w:rsid w:val="00715245"/>
    <w:rsid w:val="0072083F"/>
    <w:rsid w:val="00724DF0"/>
    <w:rsid w:val="007251C1"/>
    <w:rsid w:val="007323A6"/>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1EBA"/>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5521"/>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CBE"/>
    <w:rsid w:val="00E55B01"/>
    <w:rsid w:val="00E56C76"/>
    <w:rsid w:val="00E60B4A"/>
    <w:rsid w:val="00E62769"/>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37752</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K, Dharani (Contractor)</cp:lastModifiedBy>
  <cp:revision>3</cp:revision>
  <dcterms:created xsi:type="dcterms:W3CDTF">2025-04-07T17:17:00Z</dcterms:created>
  <dcterms:modified xsi:type="dcterms:W3CDTF">2025-04-07T17:20:00Z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